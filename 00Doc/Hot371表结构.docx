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数据库名：Hot371</w:t>
      </w:r>
    </w:p>
    <w:p>
      <w:pPr>
        <w:adjustRightInd/>
        <w:snapToGrid/>
        <w:spacing w:after="0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一、企业相关表</w:t>
      </w: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表名：Enterprise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——企业表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24"/>
              <w:gridCol w:w="1860"/>
              <w:gridCol w:w="1140"/>
              <w:gridCol w:w="542"/>
              <w:gridCol w:w="428"/>
              <w:gridCol w:w="424"/>
              <w:gridCol w:w="424"/>
              <w:gridCol w:w="428"/>
              <w:gridCol w:w="1020"/>
              <w:gridCol w:w="754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ETypeId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类型</w:t>
                  </w:r>
                  <w:ins w:id="1" w:author="JeffLiu" w:date="2014-11-15T15:57:3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2" w:author="JeffLiu" w:date="2014-11-15T15:57:39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直</w:t>
                    </w:r>
                  </w:ins>
                  <w:ins w:id="3" w:author="JeffLiu" w:date="2014-11-15T15:57:4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招，</w:t>
                    </w:r>
                  </w:ins>
                  <w:ins w:id="4" w:author="JeffLiu" w:date="2014-11-15T15:57:4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中介</w:t>
                    </w:r>
                  </w:ins>
                  <w:ins w:id="5" w:author="JeffLiu" w:date="2014-11-15T15:57:3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ProvinceId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CityId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AreaId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详细地址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IndustryId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行业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Scale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规模</w:t>
                  </w:r>
                  <w:r>
                    <w:commentReference w:id="0"/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Contact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联系人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Telephone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联系电话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Introduction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简介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LicenseImgUrl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营业执照/合作协议 地址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LogoUrl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logo地址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PublishNumbers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限定发布职位数</w:t>
                  </w:r>
                  <w:ins w:id="6" w:author="JeffLiu" w:date="2014-11-15T15:56:39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7" w:author="JeffLiu" w:date="2014-11-15T15:56:4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同时</w:t>
                    </w:r>
                  </w:ins>
                  <w:ins w:id="8" w:author="JeffLiu" w:date="2014-11-15T15:56:4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发</w:t>
                    </w:r>
                  </w:ins>
                  <w:ins w:id="9" w:author="JeffLiu" w:date="2014-11-15T15:56:4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布数）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ELevel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0000"/>
                      <w:sz w:val="24"/>
                      <w:szCs w:val="24"/>
                    </w:rPr>
                    <w:t>企业等级</w:t>
                  </w:r>
                  <w:ins w:id="10" w:author="JeffLiu" w:date="2014-11-15T15:56:55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11" w:author="JeffLiu" w:date="2014-11-15T15:56:56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eastAsia="zh-CN"/>
                      </w:rPr>
                      <w:t>普通</w:t>
                    </w:r>
                  </w:ins>
                  <w:ins w:id="12" w:author="JeffLiu" w:date="2014-11-15T15:56:57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eastAsia="zh-CN"/>
                      </w:rPr>
                      <w:t>，</w:t>
                    </w:r>
                  </w:ins>
                  <w:ins w:id="13" w:author="JeffLiu" w:date="2014-11-15T15:57:01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val="en-US" w:eastAsia="zh-CN"/>
                      </w:rPr>
                      <w:t>+</w:t>
                    </w:r>
                  </w:ins>
                  <w:ins w:id="14" w:author="JeffLiu" w:date="2014-11-15T15:56:58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val="en-US" w:eastAsia="zh-CN"/>
                      </w:rPr>
                      <w:t>V</w:t>
                    </w:r>
                  </w:ins>
                  <w:ins w:id="15" w:author="JeffLiu" w:date="2014-11-15T15:57:00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val="en-US"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ParentId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挂靠父企业</w:t>
                  </w:r>
                  <w:ins w:id="16" w:author="JeffLiu" w:date="2014-11-15T15:57:5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17" w:author="JeffLiu" w:date="2014-11-15T15:57:59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默</w:t>
                    </w:r>
                  </w:ins>
                  <w:ins w:id="18" w:author="JeffLiu" w:date="2014-11-15T15:58:0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认</w:t>
                    </w:r>
                  </w:ins>
                  <w:ins w:id="19" w:author="JeffLiu" w:date="2014-11-15T15:58:0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0</w:t>
                    </w:r>
                  </w:ins>
                  <w:ins w:id="20" w:author="JeffLiu" w:date="2014-11-15T15:58:0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IsFamous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是否名企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FamousSort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名企排序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状态：0 草稿，5 等待审批，10 申请不通过，50 申请通过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UpateTime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更新时间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表名：EApply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——企业注册申请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62"/>
              <w:gridCol w:w="1500"/>
              <w:gridCol w:w="1140"/>
              <w:gridCol w:w="561"/>
              <w:gridCol w:w="505"/>
              <w:gridCol w:w="463"/>
              <w:gridCol w:w="463"/>
              <w:gridCol w:w="505"/>
              <w:gridCol w:w="505"/>
              <w:gridCol w:w="134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AppId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企业Id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AppTime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申请时间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CheckResult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审批结果：0 待审，10 通过，20 未通过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CheckRemark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审批备注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CheckUserId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审批人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表名：EWeiXin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——企业关联微信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05"/>
              <w:gridCol w:w="1380"/>
              <w:gridCol w:w="1140"/>
              <w:gridCol w:w="660"/>
              <w:gridCol w:w="589"/>
              <w:gridCol w:w="504"/>
              <w:gridCol w:w="504"/>
              <w:gridCol w:w="589"/>
              <w:gridCol w:w="589"/>
              <w:gridCol w:w="984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企业Id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NikeName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昵称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HeadUrl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头像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RemarkName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备注名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Telephone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业务电话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BindTime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8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绑定时间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二、应聘者相关表</w:t>
      </w: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表名：Applicant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——应聘者</w:t>
      </w:r>
    </w:p>
    <w:tbl>
      <w:tblPr>
        <w:tblStyle w:val="6"/>
        <w:tblW w:w="784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846" w:type="dxa"/>
            <w:shd w:val="clear" w:color="auto" w:fill="FBFBFB"/>
            <w:vAlign w:val="center"/>
          </w:tcPr>
          <w:tbl>
            <w:tblPr>
              <w:tblStyle w:val="6"/>
              <w:tblW w:w="7680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20"/>
              <w:gridCol w:w="1860"/>
              <w:gridCol w:w="1140"/>
              <w:gridCol w:w="660"/>
              <w:gridCol w:w="420"/>
              <w:gridCol w:w="420"/>
              <w:gridCol w:w="420"/>
              <w:gridCol w:w="420"/>
              <w:gridCol w:w="1020"/>
              <w:gridCol w:w="90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OpenId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NikeName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昵称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HeadUrl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头像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Sex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性别</w:t>
                  </w:r>
                  <w:ins w:id="21" w:author="JeffLiu" w:date="2014-11-15T16:03:1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22" w:author="JeffLiu" w:date="2014-11-15T16:03:4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1-</w:t>
                    </w:r>
                  </w:ins>
                  <w:ins w:id="23" w:author="JeffLiu" w:date="2014-11-15T16:03:1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男，</w:t>
                    </w:r>
                  </w:ins>
                  <w:ins w:id="24" w:author="JeffLiu" w:date="2014-11-15T16:03:4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0-</w:t>
                    </w:r>
                  </w:ins>
                  <w:ins w:id="25" w:author="JeffLiu" w:date="2014-11-15T16:03:1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女</w:t>
                    </w:r>
                  </w:ins>
                  <w:ins w:id="26" w:author="JeffLiu" w:date="2014-11-15T16:03:1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姓名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BirthYear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出生年份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WorkExperience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工作经验</w:t>
                  </w:r>
                  <w:ins w:id="27" w:author="JeffLiu" w:date="2014-11-15T17:06:1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几年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HighestDegree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最高学历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Mobile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手机号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Introduction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500</w:t>
                  </w:r>
                  <w:ins w:id="28" w:author="JeffLiu" w:date="2014-11-15T17:12:5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0</w:t>
                    </w:r>
                  </w:ins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自我简介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表名：AppRecord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——投递记录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77"/>
              <w:gridCol w:w="1260"/>
              <w:gridCol w:w="1140"/>
              <w:gridCol w:w="477"/>
              <w:gridCol w:w="536"/>
              <w:gridCol w:w="478"/>
              <w:gridCol w:w="478"/>
              <w:gridCol w:w="536"/>
              <w:gridCol w:w="536"/>
              <w:gridCol w:w="1526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应聘人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企业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AppTime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申请时间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结果：0 待答复，10 合适，20 不合适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ReplyTime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企业答复时间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9" w:author="JeffLiu" w:date="2014-11-15T16:33:10Z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1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2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3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4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5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6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7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8" w:author="JeffLiu" w:date="2014-11-15T16:33:1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9" w:author="JeffLiu" w:date="2014-11-15T16:33:10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40" w:author="JeffLiu" w:date="2014-11-15T16:33:1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面试</w:t>
                    </w:r>
                  </w:ins>
                  <w:ins w:id="41" w:author="JeffLiu" w:date="2014-11-15T16:33:1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时间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42" w:author="JeffLiu" w:date="2014-11-15T16:33:20Z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3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4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5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6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7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8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49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50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51" w:author="JeffLiu" w:date="2014-11-15T16:33:2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52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52" w:author="JeffLiu" w:date="2014-11-15T16:33:20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53" w:author="JeffLiu" w:date="2014-11-15T16:33:2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面试地</w:t>
                    </w:r>
                  </w:ins>
                  <w:ins w:id="54" w:author="JeffLiu" w:date="2014-11-15T16:33:2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点</w:t>
                    </w:r>
                  </w:ins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表名：AppIdleTime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——应聘空闲时间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96"/>
              <w:gridCol w:w="1140"/>
              <w:gridCol w:w="1140"/>
              <w:gridCol w:w="496"/>
              <w:gridCol w:w="574"/>
              <w:gridCol w:w="497"/>
              <w:gridCol w:w="497"/>
              <w:gridCol w:w="574"/>
              <w:gridCol w:w="574"/>
              <w:gridCol w:w="1456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4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应聘记录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IdleTime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del w:id="55" w:author="JeffLiu" w:date="2014-11-15T16:33:52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空闲时间 m-n 方便定位表格位置</w:delText>
                    </w:r>
                  </w:del>
                  <w:ins w:id="56" w:author="JeffLiu" w:date="2014-11-15T16:33:5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周几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57" w:author="JeffLiu" w:date="2014-11-15T16:33:48Z"/>
              </w:trPr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58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59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0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1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2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3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4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5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6" w:author="JeffLiu" w:date="2014-11-15T16:33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4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67" w:author="JeffLiu" w:date="2014-11-15T16:33:48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68" w:author="JeffLiu" w:date="2014-11-15T16:33:5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上</w:t>
                    </w:r>
                  </w:ins>
                  <w:ins w:id="69" w:author="JeffLiu" w:date="2014-11-15T16:33:5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午，</w:t>
                    </w:r>
                  </w:ins>
                  <w:ins w:id="70" w:author="JeffLiu" w:date="2014-11-15T16:33:5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下午，</w:t>
                    </w:r>
                  </w:ins>
                  <w:ins w:id="71" w:author="JeffLiu" w:date="2014-11-15T16:33:5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晚上</w:t>
                    </w:r>
                  </w:ins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表名：AppCollection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——应聘者收藏表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07"/>
              <w:gridCol w:w="1380"/>
              <w:gridCol w:w="1140"/>
              <w:gridCol w:w="508"/>
              <w:gridCol w:w="595"/>
              <w:gridCol w:w="508"/>
              <w:gridCol w:w="508"/>
              <w:gridCol w:w="595"/>
              <w:gridCol w:w="1020"/>
              <w:gridCol w:w="683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68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应聘者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68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表名：AppSubscribe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——应聘者订阅表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01"/>
              <w:gridCol w:w="1380"/>
              <w:gridCol w:w="1140"/>
              <w:gridCol w:w="500"/>
              <w:gridCol w:w="581"/>
              <w:gridCol w:w="500"/>
              <w:gridCol w:w="500"/>
              <w:gridCol w:w="581"/>
              <w:gridCol w:w="1020"/>
              <w:gridCol w:w="741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应聘者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ins w:id="72" w:author="JeffLiu" w:date="2014-11-15T16:37:3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行</w:t>
                    </w:r>
                  </w:ins>
                  <w:ins w:id="73" w:author="JeffLiu" w:date="2014-11-15T16:37:3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业</w:t>
                    </w:r>
                  </w:ins>
                  <w:ins w:id="74" w:author="JeffLiu" w:date="2014-11-15T16:37:38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类型是</w:t>
                    </w:r>
                  </w:ins>
                  <w:del w:id="75" w:author="JeffLiu" w:date="2014-11-15T16:37:36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类型</w:delText>
                    </w:r>
                  </w:del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ItemId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del w:id="76" w:author="JeffLiu" w:date="2014-11-15T16:37:44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订阅项</w:delText>
                    </w:r>
                  </w:del>
                  <w:ins w:id="77" w:author="JeffLiu" w:date="2014-11-15T16:37:4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职</w:t>
                    </w:r>
                  </w:ins>
                  <w:ins w:id="78" w:author="JeffLiu" w:date="2014-11-15T16:37:4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能</w:t>
                    </w:r>
                  </w:ins>
                  <w:ins w:id="79" w:author="JeffLiu" w:date="2014-11-15T16:37:4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类型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ItemName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del w:id="80" w:author="JeffLiu" w:date="2014-11-15T16:37:51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订阅项名称</w:delText>
                    </w:r>
                  </w:del>
                  <w:ins w:id="81" w:author="JeffLiu" w:date="2014-11-15T16:37:5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区域</w:t>
                    </w:r>
                  </w:ins>
                  <w:ins w:id="82" w:author="JeffLiu" w:date="2014-11-15T16:37:5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83" w:author="JeffLiu" w:date="2014-11-15T16:38:1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省</w:t>
                    </w:r>
                  </w:ins>
                  <w:ins w:id="84" w:author="JeffLiu" w:date="2014-11-15T16:37:58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85" w:author="JeffLiu" w:date="2014-11-15T16:38:51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  <w:t>区域（市）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86" w:author="JeffLiu" w:date="2014-11-15T16:38:43Z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87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88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89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0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1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2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3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4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5" w:author="JeffLiu" w:date="2014-11-15T16:38:43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96" w:author="JeffLiu" w:date="2014-11-15T16:38:43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97" w:author="JeffLiu" w:date="2014-11-15T16:38:4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区域</w:t>
                    </w:r>
                  </w:ins>
                  <w:ins w:id="98" w:author="JeffLiu" w:date="2014-11-15T16:38:4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99" w:author="JeffLiu" w:date="2014-11-15T16:38:4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区）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0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三、职位相关表</w:t>
      </w: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表名：Position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——职位表</w:t>
      </w:r>
    </w:p>
    <w:tbl>
      <w:tblPr>
        <w:tblStyle w:val="6"/>
        <w:tblW w:w="7726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726" w:type="dxa"/>
            <w:shd w:val="clear" w:color="auto" w:fill="FBFBFB"/>
            <w:vAlign w:val="center"/>
          </w:tcPr>
          <w:tbl>
            <w:tblPr>
              <w:tblStyle w:val="6"/>
              <w:tblW w:w="7560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20"/>
              <w:gridCol w:w="1860"/>
              <w:gridCol w:w="1140"/>
              <w:gridCol w:w="540"/>
              <w:gridCol w:w="420"/>
              <w:gridCol w:w="420"/>
              <w:gridCol w:w="420"/>
              <w:gridCol w:w="420"/>
              <w:gridCol w:w="1020"/>
              <w:gridCol w:w="90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PublishEId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发布企业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标题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RecruitEId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招聘企业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RecruitEName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招聘企业名称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0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1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6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2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3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AreaId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4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5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6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7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8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09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0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1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2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3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4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5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6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7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8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19" w:author="JeffLiu" w:date="2014-11-15T16:13:20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地区</w:t>
                  </w:r>
                  <w:ins w:id="120" w:author="JeffLiu" w:date="2014-11-15T16:12:31Z">
                    <w:r>
                      <w:rPr>
                        <w:rFonts w:hint="eastAsia" w:ascii="宋体" w:hAnsi="宋体" w:eastAsia="宋体" w:cs="宋体"/>
                        <w:strike/>
                        <w:sz w:val="24"/>
                        <w:szCs w:val="24"/>
                        <w:lang w:eastAsia="zh-CN"/>
                        <w:rPrChange w:id="121" w:author="JeffLiu" w:date="2014-11-15T16:13:20Z"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  <w:lang w:eastAsia="zh-CN"/>
                          </w:rPr>
                        </w:rPrChange>
                      </w:rPr>
                      <w:t>（区</w:t>
                    </w:r>
                  </w:ins>
                  <w:ins w:id="122" w:author="JeffLiu" w:date="2014-11-15T16:12:32Z">
                    <w:r>
                      <w:rPr>
                        <w:rFonts w:hint="eastAsia" w:ascii="宋体" w:hAnsi="宋体" w:eastAsia="宋体" w:cs="宋体"/>
                        <w:strike/>
                        <w:sz w:val="24"/>
                        <w:szCs w:val="24"/>
                        <w:lang w:eastAsia="zh-CN"/>
                        <w:rPrChange w:id="123" w:author="JeffLiu" w:date="2014-11-15T16:13:20Z"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  <w:lang w:eastAsia="zh-CN"/>
                          </w:rPr>
                        </w:rPrChange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4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5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7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6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7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AreaName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8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29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0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1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2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3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4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5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6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7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8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39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0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1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2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3" w:author="JeffLiu" w:date="2014-11-15T16:13:56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地区名称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4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5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8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6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7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IndustryId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8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49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0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1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2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3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4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5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6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7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8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59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0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1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2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3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职能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4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5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9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6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7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IndustryName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8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69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0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1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2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3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4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5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6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7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8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79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80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81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82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</w:pPr>
                  <w:r>
                    <w:rPr>
                      <w:rFonts w:ascii="宋体" w:hAnsi="宋体" w:eastAsia="宋体" w:cs="宋体"/>
                      <w:strike/>
                      <w:sz w:val="24"/>
                      <w:szCs w:val="24"/>
                      <w:rPrChange w:id="183" w:author="JeffLiu" w:date="2014-11-15T16:27:25Z"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rPrChange>
                    </w:rPr>
                    <w:t>职能名称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FunctionId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职能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FunctionName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职能名称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SettlementId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结算方式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SettlementName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结算方式名称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待遇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TreatmentUnit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待遇单位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Recruitment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招聘人数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职位描述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OnLineTime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上线时间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FailureTime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下线时间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Telephone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联系电话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BManOpenId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业务员OpenId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184" w:author="JeffLiu" w:date="2014-11-15T16:46:49Z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85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86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87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88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89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90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91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92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93" w:author="JeffLiu" w:date="2014-11-15T16:46:49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194" w:author="JeffLiu" w:date="2014-11-15T16:46:49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195" w:author="JeffLiu" w:date="2014-11-15T16:46:5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是</w:t>
                    </w:r>
                  </w:ins>
                  <w:ins w:id="196" w:author="JeffLiu" w:date="2014-11-15T16:46:5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否</w:t>
                    </w:r>
                  </w:ins>
                  <w:ins w:id="197" w:author="JeffLiu" w:date="2014-11-15T16:46:5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接收</w:t>
                    </w:r>
                  </w:ins>
                  <w:ins w:id="198" w:author="JeffLiu" w:date="2014-11-15T16:47:0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在</w:t>
                    </w:r>
                  </w:ins>
                  <w:ins w:id="199" w:author="JeffLiu" w:date="2014-11-15T16:47:0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线</w:t>
                    </w:r>
                  </w:ins>
                  <w:ins w:id="200" w:author="JeffLiu" w:date="2014-11-15T16:47:0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咨询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状态：0 待审，10 通过，20 未通过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IsPublish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是否发布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8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表名：PTimeRequirement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——职位时间要求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77"/>
              <w:gridCol w:w="1980"/>
              <w:gridCol w:w="866"/>
              <w:gridCol w:w="478"/>
              <w:gridCol w:w="535"/>
              <w:gridCol w:w="478"/>
              <w:gridCol w:w="478"/>
              <w:gridCol w:w="535"/>
              <w:gridCol w:w="535"/>
              <w:gridCol w:w="1082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9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8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08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RId</w:t>
                  </w:r>
                </w:p>
              </w:tc>
              <w:tc>
                <w:tcPr>
                  <w:tcW w:w="8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8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TimeRequirement</w:t>
                  </w:r>
                </w:p>
              </w:tc>
              <w:tc>
                <w:tcPr>
                  <w:tcW w:w="8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nchar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del w:id="201" w:author="JeffLiu" w:date="2014-11-15T16:30:54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时间 m-n 方便定位表格位置</w:delText>
                    </w:r>
                  </w:del>
                  <w:ins w:id="202" w:author="JeffLiu" w:date="2014-11-15T16:30:5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周</w:t>
                    </w:r>
                  </w:ins>
                  <w:ins w:id="203" w:author="JeffLiu" w:date="2014-11-15T16:30:5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几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04" w:author="JeffLiu" w:date="2014-11-15T16:30:50Z"/>
              </w:trPr>
              <w:tc>
                <w:tcPr>
                  <w:tcW w:w="477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05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06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86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07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08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09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10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7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11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12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3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13" w:author="JeffLiu" w:date="2014-11-15T16:30:50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14" w:author="JeffLiu" w:date="2014-11-15T16:30:50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215" w:author="JeffLiu" w:date="2014-11-15T16:31:0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上</w:t>
                    </w:r>
                  </w:ins>
                  <w:ins w:id="216" w:author="JeffLiu" w:date="2014-11-15T16:31:0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午，</w:t>
                    </w:r>
                  </w:ins>
                  <w:ins w:id="217" w:author="JeffLiu" w:date="2014-11-15T16:31:0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下</w:t>
                    </w:r>
                  </w:ins>
                  <w:ins w:id="218" w:author="JeffLiu" w:date="2014-11-15T16:31:0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午，</w:t>
                    </w:r>
                  </w:ins>
                  <w:ins w:id="219" w:author="JeffLiu" w:date="2014-11-15T16:31:0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晚上</w:t>
                    </w:r>
                  </w:ins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表名：PCheck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——职位发布审核表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62"/>
              <w:gridCol w:w="1500"/>
              <w:gridCol w:w="1140"/>
              <w:gridCol w:w="561"/>
              <w:gridCol w:w="505"/>
              <w:gridCol w:w="463"/>
              <w:gridCol w:w="463"/>
              <w:gridCol w:w="505"/>
              <w:gridCol w:w="505"/>
              <w:gridCol w:w="134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AppTime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申请时间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CheckResult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审批结果：0 待审，10 通过，20 未通过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CheckRemark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审批备注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CheckUserId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6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审批人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四、系统相关表</w:t>
      </w: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表名：SysAdvertising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——广告位信息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80"/>
              <w:gridCol w:w="900"/>
              <w:gridCol w:w="1140"/>
              <w:gridCol w:w="620"/>
              <w:gridCol w:w="741"/>
              <w:gridCol w:w="580"/>
              <w:gridCol w:w="580"/>
              <w:gridCol w:w="741"/>
              <w:gridCol w:w="741"/>
              <w:gridCol w:w="821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AId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标题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20" w:author="JeffLiu" w:date="2014-11-15T17:20:22Z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1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2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3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4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5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6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7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8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29" w:author="JeffLiu" w:date="2014-11-15T17:20:22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30" w:author="JeffLiu" w:date="2014-11-15T17:20:22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231" w:author="JeffLiu" w:date="2014-11-15T17:20:2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城</w:t>
                    </w:r>
                  </w:ins>
                  <w:ins w:id="232" w:author="JeffLiu" w:date="2014-11-15T17:20:2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市</w:t>
                    </w:r>
                  </w:ins>
                  <w:ins w:id="233" w:author="JeffLiu" w:date="2014-11-15T17:20:2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ID</w:t>
                    </w:r>
                  </w:ins>
                  <w:ins w:id="234" w:author="JeffLiu" w:date="2014-11-15T17:20:3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（</w:t>
                    </w:r>
                  </w:ins>
                  <w:ins w:id="235" w:author="JeffLiu" w:date="2014-11-15T17:20:3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0</w:t>
                    </w:r>
                  </w:ins>
                  <w:ins w:id="236" w:author="JeffLiu" w:date="2014-11-15T17:20:3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全</w:t>
                    </w:r>
                  </w:ins>
                  <w:ins w:id="237" w:author="JeffLiu" w:date="2014-11-15T17:20:3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国</w:t>
                    </w:r>
                  </w:ins>
                  <w:ins w:id="238" w:author="JeffLiu" w:date="2014-11-15T17:20:3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）</w:t>
                    </w:r>
                  </w:ins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ImgUrl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图片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Sort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排序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39" w:author="JeffLiu" w:date="2014-11-15T16:41:48Z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0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1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2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3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4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5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6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7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8" w:author="JeffLiu" w:date="2014-11-15T16:41:48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49" w:author="JeffLiu" w:date="2014-11-15T16:41:48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250" w:author="JeffLiu" w:date="2014-11-15T16:42:0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状态（</w:t>
                    </w:r>
                  </w:ins>
                  <w:ins w:id="251" w:author="JeffLiu" w:date="2014-11-15T16:42:0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有效，</w:t>
                    </w:r>
                  </w:ins>
                  <w:ins w:id="252" w:author="JeffLiu" w:date="2014-11-15T16:42:0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无效</w:t>
                    </w:r>
                  </w:ins>
                  <w:ins w:id="253" w:author="JeffLiu" w:date="2014-11-15T16:42:1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54" w:author="JeffLiu" w:date="2014-11-15T16:42:34Z"/>
              </w:trPr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55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56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57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6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58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59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60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61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62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4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63" w:author="JeffLiu" w:date="2014-11-15T16:42:3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82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64" w:author="JeffLiu" w:date="2014-11-15T16:42:34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265" w:author="JeffLiu" w:date="2014-11-15T16:42:4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跳转</w:t>
                    </w:r>
                  </w:ins>
                  <w:ins w:id="266" w:author="JeffLiu" w:date="2014-11-15T16:42:4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地</w:t>
                    </w:r>
                  </w:ins>
                  <w:ins w:id="267" w:author="JeffLiu" w:date="2014-11-15T16:42:43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址</w:t>
                    </w:r>
                  </w:ins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表名：SysMessage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——消息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30"/>
              <w:gridCol w:w="2100"/>
              <w:gridCol w:w="1140"/>
              <w:gridCol w:w="545"/>
              <w:gridCol w:w="442"/>
              <w:gridCol w:w="431"/>
              <w:gridCol w:w="431"/>
              <w:gridCol w:w="442"/>
              <w:gridCol w:w="1020"/>
              <w:gridCol w:w="463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MId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SenderOpenId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发送人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SenderNikeName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发送人昵称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ReceiverOpenId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接收人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ReceiverNikeName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接收人昵称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268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269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  <w:t>企业</w:t>
                  </w:r>
                  <w:r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val="en-US" w:eastAsia="zh-CN"/>
                      <w:rPrChange w:id="270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rPrChange>
                    </w:rPr>
                    <w:t>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271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272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  <w:t>企业名称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eastAsia="zh-CN"/>
                      <w:rPrChange w:id="273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</w:rPrChange>
                    </w:rPr>
                  </w:pPr>
                  <w:r>
                    <w:rPr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val="en-US" w:eastAsia="zh-CN"/>
                      <w:rPrChange w:id="274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rPrChange>
                    </w:rPr>
                    <w:t>职位ID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75" w:author="JeffLiu" w:date="2014-11-15T16:48:57Z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76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77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78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79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0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1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2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3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4" w:author="JeffLiu" w:date="2014-11-15T16:48:57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85" w:author="JeffLiu" w:date="2014-11-15T16:48:57Z"/>
                      <w:rFonts w:hint="eastAsia" w:ascii="宋体" w:hAnsi="宋体" w:eastAsia="宋体" w:cs="宋体"/>
                      <w:color w:val="FF0000"/>
                      <w:sz w:val="24"/>
                      <w:szCs w:val="24"/>
                      <w:lang w:val="en-US" w:eastAsia="zh-CN"/>
                      <w:rPrChange w:id="286" w:author="JeffLiu" w:date="2014-11-15T16:49:06Z"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rPrChange>
                    </w:rPr>
                  </w:pPr>
                  <w:ins w:id="287" w:author="JeffLiu" w:date="2014-11-15T16:48:59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val="en-US" w:eastAsia="zh-CN"/>
                        <w:rPrChange w:id="288" w:author="JeffLiu" w:date="2014-11-15T16:49:06Z"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  <w:lang w:val="en-US" w:eastAsia="zh-CN"/>
                          </w:rPr>
                        </w:rPrChange>
                      </w:rPr>
                      <w:t>职位</w:t>
                    </w:r>
                  </w:ins>
                  <w:ins w:id="289" w:author="JeffLiu" w:date="2014-11-15T16:49:01Z">
                    <w:r>
                      <w:rPr>
                        <w:rFonts w:hint="eastAsia" w:ascii="宋体" w:hAnsi="宋体" w:eastAsia="宋体" w:cs="宋体"/>
                        <w:color w:val="FF0000"/>
                        <w:sz w:val="24"/>
                        <w:szCs w:val="24"/>
                        <w:lang w:val="en-US" w:eastAsia="zh-CN"/>
                        <w:rPrChange w:id="290" w:author="JeffLiu" w:date="2014-11-15T16:49:06Z">
                          <w:rPr>
                            <w:rFonts w:hint="eastAsia" w:ascii="宋体" w:hAnsi="宋体" w:eastAsia="宋体" w:cs="宋体"/>
                            <w:sz w:val="24"/>
                            <w:szCs w:val="24"/>
                            <w:lang w:val="en-US" w:eastAsia="zh-CN"/>
                          </w:rPr>
                        </w:rPrChange>
                      </w:rPr>
                      <w:t>名称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MContent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SendTime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发送时间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IsOpen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是否打开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3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5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打开时间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表名：SysParameters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——系统参数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573"/>
              <w:gridCol w:w="1020"/>
              <w:gridCol w:w="1140"/>
              <w:gridCol w:w="574"/>
              <w:gridCol w:w="728"/>
              <w:gridCol w:w="574"/>
              <w:gridCol w:w="574"/>
              <w:gridCol w:w="728"/>
              <w:gridCol w:w="728"/>
              <w:gridCol w:w="80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8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GroupId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组别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573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Sort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72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排序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表名：SysPushHead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——推送头表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58"/>
              <w:gridCol w:w="1500"/>
              <w:gridCol w:w="1140"/>
              <w:gridCol w:w="458"/>
              <w:gridCol w:w="495"/>
              <w:gridCol w:w="458"/>
              <w:gridCol w:w="458"/>
              <w:gridCol w:w="495"/>
              <w:gridCol w:w="1020"/>
              <w:gridCol w:w="962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HId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职位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getdate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创建时间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IsResolve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是否</w:t>
                  </w:r>
                  <w:ins w:id="291" w:author="JeffLiu" w:date="2014-11-15T16:55:1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分解</w:t>
                    </w:r>
                  </w:ins>
                  <w:del w:id="292" w:author="JeffLiu" w:date="2014-11-15T16:51:15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分解</w:delText>
                    </w:r>
                  </w:del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：0 否，1 是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ResolveTime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58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102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6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ins w:id="293" w:author="JeffLiu" w:date="2014-11-15T16:55:1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分</w:t>
                    </w:r>
                  </w:ins>
                  <w:ins w:id="294" w:author="JeffLiu" w:date="2014-11-15T16:55:16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解</w:t>
                    </w:r>
                  </w:ins>
                  <w:del w:id="295" w:author="JeffLiu" w:date="2014-11-15T16:51:21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分解</w:delText>
                    </w:r>
                  </w:del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表名：SysPushDetail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——推送明细表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95"/>
              <w:gridCol w:w="1380"/>
              <w:gridCol w:w="1140"/>
              <w:gridCol w:w="660"/>
              <w:gridCol w:w="570"/>
              <w:gridCol w:w="495"/>
              <w:gridCol w:w="495"/>
              <w:gridCol w:w="570"/>
              <w:gridCol w:w="570"/>
              <w:gridCol w:w="1069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OpenId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推送OpenId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PContent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推送内容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  <w:ins w:id="296" w:author="JeffLiu" w:date="2014-11-15T16:55:44Z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97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98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299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0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1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2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3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4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5" w:author="JeffLiu" w:date="2014-11-15T16:55:44Z"/>
                      <w:rFonts w:ascii="宋体" w:hAnsi="宋体" w:eastAsia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ins w:id="306" w:author="JeffLiu" w:date="2014-11-15T16:55:44Z"/>
                      <w:rFonts w:hint="eastAsia" w:ascii="宋体" w:hAnsi="宋体" w:eastAsia="宋体" w:cs="宋体"/>
                      <w:sz w:val="24"/>
                      <w:szCs w:val="24"/>
                      <w:lang w:eastAsia="zh-CN"/>
                    </w:rPr>
                  </w:pPr>
                  <w:ins w:id="307" w:author="JeffLiu" w:date="2014-11-15T16:55:49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状态</w:t>
                    </w:r>
                  </w:ins>
                  <w:ins w:id="308" w:author="JeffLiu" w:date="2014-11-15T16:55:5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（</w:t>
                    </w:r>
                  </w:ins>
                  <w:ins w:id="309" w:author="JeffLiu" w:date="2014-11-15T16:55:50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0</w:t>
                    </w:r>
                  </w:ins>
                  <w:ins w:id="310" w:author="JeffLiu" w:date="2014-11-15T16:55:51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未</w:t>
                    </w:r>
                  </w:ins>
                  <w:ins w:id="311" w:author="JeffLiu" w:date="2014-11-15T16:55:52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发，</w:t>
                    </w:r>
                  </w:ins>
                  <w:ins w:id="312" w:author="JeffLiu" w:date="2014-11-15T16:55:54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</w:ins>
                  <w:ins w:id="313" w:author="JeffLiu" w:date="2014-11-15T16:55:55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已发）</w:t>
                    </w:r>
                  </w:ins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CreateTime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datetime</w:t>
                  </w:r>
                </w:p>
              </w:tc>
              <w:tc>
                <w:tcPr>
                  <w:tcW w:w="66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9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69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推送时间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adjustRightInd/>
        <w:snapToGrid/>
        <w:spacing w:after="0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adjustRightInd/>
        <w:snapToGrid/>
        <w:spacing w:after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>表名：SysUser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——用户表</w:t>
      </w:r>
    </w:p>
    <w:tbl>
      <w:tblPr>
        <w:tblStyle w:val="6"/>
        <w:tblW w:w="7610" w:type="dxa"/>
        <w:jc w:val="center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7610" w:type="dxa"/>
            <w:shd w:val="clear" w:color="auto" w:fill="FBFBFB"/>
            <w:vAlign w:val="center"/>
          </w:tcPr>
          <w:tbl>
            <w:tblPr>
              <w:tblStyle w:val="6"/>
              <w:tblW w:w="7444" w:type="dxa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470"/>
              <w:gridCol w:w="1140"/>
              <w:gridCol w:w="1140"/>
              <w:gridCol w:w="471"/>
              <w:gridCol w:w="522"/>
              <w:gridCol w:w="471"/>
              <w:gridCol w:w="471"/>
              <w:gridCol w:w="522"/>
              <w:gridCol w:w="522"/>
              <w:gridCol w:w="171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列名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长度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小数位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标识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主键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允许空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默认值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F0F0F0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UId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否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PK 自增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EId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所属企业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ins w:id="314" w:author="JeffLiu" w:date="2014-11-15T16:01:17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用户</w:t>
                    </w:r>
                  </w:ins>
                  <w:ins w:id="315" w:author="JeffLiu" w:date="2014-11-15T16:01:18Z"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eastAsia="zh-CN"/>
                      </w:rPr>
                      <w:t>名</w:t>
                    </w:r>
                  </w:ins>
                  <w:del w:id="316" w:author="JeffLiu" w:date="2014-11-15T16:01:11Z"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delText>所属企业</w:delText>
                    </w:r>
                  </w:del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nvarchar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密码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47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RoleType</w:t>
                  </w:r>
                </w:p>
              </w:tc>
              <w:tc>
                <w:tcPr>
                  <w:tcW w:w="1140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7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是</w:t>
                  </w:r>
                </w:p>
              </w:tc>
              <w:tc>
                <w:tcPr>
                  <w:tcW w:w="522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71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角色类型：0 普通用户，10管理员，90 系统管理员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ffLiu" w:date="2014-11-15T15:55:51Z" w:initials="J">
    <w:p>
      <w:pPr>
        <w:pStyle w:val="2"/>
        <w:rPr>
          <w:rFonts w:hint="eastAsia" w:eastAsia="微软雅黑"/>
          <w:lang w:eastAsia="zh-CN"/>
        </w:rPr>
      </w:pPr>
      <w:ins w:id="0" w:author="JeffLiu" w:date="2014-11-15T15:55:54Z">
        <w:r>
          <w:rPr>
            <w:rFonts w:hint="eastAsia"/>
            <w:lang w:eastAsia="zh-CN"/>
          </w:rPr>
          <w:t>选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trackRevisions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26718C"/>
    <w:rsid w:val="00323B43"/>
    <w:rsid w:val="003D37D8"/>
    <w:rsid w:val="00426133"/>
    <w:rsid w:val="004358AB"/>
    <w:rsid w:val="007568C0"/>
    <w:rsid w:val="008B7726"/>
    <w:rsid w:val="00D31D50"/>
    <w:rsid w:val="00D65CC5"/>
    <w:rsid w:val="00DD55FD"/>
    <w:rsid w:val="0E9A7981"/>
    <w:rsid w:val="17681CF4"/>
    <w:rsid w:val="1A9469A8"/>
    <w:rsid w:val="346B4C9D"/>
    <w:rsid w:val="68A55A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0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895</Words>
  <Characters>5106</Characters>
  <Lines>42</Lines>
  <Paragraphs>11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JeffLiu</cp:lastModifiedBy>
  <dcterms:modified xsi:type="dcterms:W3CDTF">2014-11-15T09:22:55Z</dcterms:modified>
  <dc:title>数据库名：Hot371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